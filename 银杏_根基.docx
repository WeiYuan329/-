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ACD80" w14:textId="42CE4ACF" w:rsidR="005C3733" w:rsidRDefault="00581182" w:rsidP="00A5395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冬天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老家大院的银杏树</w:t>
      </w:r>
      <w:r w:rsidRPr="00581182">
        <w:rPr>
          <w:sz w:val="32"/>
          <w:szCs w:val="32"/>
        </w:rPr>
        <w:t>孤零零地站在灰蒙蒙的天空下</w:t>
      </w:r>
      <w:r w:rsidR="00883EE1">
        <w:rPr>
          <w:rFonts w:hint="eastAsia"/>
          <w:sz w:val="32"/>
          <w:szCs w:val="32"/>
        </w:rPr>
        <w:t>，</w:t>
      </w:r>
      <w:r w:rsidRPr="00581182">
        <w:rPr>
          <w:sz w:val="32"/>
          <w:szCs w:val="32"/>
        </w:rPr>
        <w:t>它的枝桠瘦骨嶙峋</w:t>
      </w:r>
      <w:r w:rsidR="00883EE1">
        <w:rPr>
          <w:rFonts w:hint="eastAsia"/>
          <w:sz w:val="32"/>
          <w:szCs w:val="32"/>
        </w:rPr>
        <w:t>，</w:t>
      </w:r>
      <w:r w:rsidR="00C54E79">
        <w:rPr>
          <w:rFonts w:hint="eastAsia"/>
          <w:sz w:val="32"/>
          <w:szCs w:val="32"/>
        </w:rPr>
        <w:t>在大地之下</w:t>
      </w:r>
      <w:r w:rsidR="00883EE1">
        <w:rPr>
          <w:rFonts w:hint="eastAsia"/>
          <w:sz w:val="32"/>
          <w:szCs w:val="32"/>
        </w:rPr>
        <w:t>，</w:t>
      </w:r>
      <w:r w:rsidR="00C54E79">
        <w:rPr>
          <w:rFonts w:hint="eastAsia"/>
          <w:sz w:val="32"/>
          <w:szCs w:val="32"/>
        </w:rPr>
        <w:t>它的根基正缓缓生长</w:t>
      </w:r>
      <w:r w:rsidR="00403FA4">
        <w:rPr>
          <w:rFonts w:hint="eastAsia"/>
          <w:sz w:val="32"/>
          <w:szCs w:val="32"/>
        </w:rPr>
        <w:t>着</w:t>
      </w:r>
      <w:r w:rsidR="00883EE1">
        <w:rPr>
          <w:rFonts w:hint="eastAsia"/>
          <w:sz w:val="32"/>
          <w:szCs w:val="32"/>
        </w:rPr>
        <w:t>。</w:t>
      </w:r>
    </w:p>
    <w:p w14:paraId="53CA1C8D" w14:textId="37948A54" w:rsidR="00581182" w:rsidRDefault="00581182" w:rsidP="00A5395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我坐在窗前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面朝那</w:t>
      </w:r>
      <w:r w:rsidR="00403FA4">
        <w:rPr>
          <w:rFonts w:hint="eastAsia"/>
          <w:sz w:val="32"/>
          <w:szCs w:val="32"/>
        </w:rPr>
        <w:t>棵</w:t>
      </w:r>
      <w:r>
        <w:rPr>
          <w:rFonts w:hint="eastAsia"/>
          <w:sz w:val="32"/>
          <w:szCs w:val="32"/>
        </w:rPr>
        <w:t>光秃秃的大树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正做着老师留下的剪纸任务</w:t>
      </w:r>
      <w:r w:rsidR="00883EE1">
        <w:rPr>
          <w:rFonts w:hint="eastAsia"/>
          <w:sz w:val="32"/>
          <w:szCs w:val="32"/>
        </w:rPr>
        <w:t>。</w:t>
      </w:r>
      <w:r w:rsidR="006518C2">
        <w:rPr>
          <w:rFonts w:hint="eastAsia"/>
          <w:sz w:val="32"/>
          <w:szCs w:val="32"/>
        </w:rPr>
        <w:t>我</w:t>
      </w:r>
      <w:r w:rsidR="006518C2" w:rsidRPr="006518C2">
        <w:rPr>
          <w:sz w:val="32"/>
          <w:szCs w:val="32"/>
        </w:rPr>
        <w:t>抓起剪刀</w:t>
      </w:r>
      <w:r w:rsidR="006518C2">
        <w:rPr>
          <w:rFonts w:hint="eastAsia"/>
          <w:sz w:val="32"/>
          <w:szCs w:val="32"/>
        </w:rPr>
        <w:t>和纸</w:t>
      </w:r>
      <w:r w:rsidR="006518C2" w:rsidRPr="006518C2">
        <w:rPr>
          <w:sz w:val="32"/>
          <w:szCs w:val="32"/>
        </w:rPr>
        <w:t>，刀刃在纸上粗暴地划过，剪刀一个打滑，整张剪纸从中间豁开，</w:t>
      </w:r>
      <w:r w:rsidR="006518C2">
        <w:rPr>
          <w:rFonts w:hint="eastAsia"/>
          <w:sz w:val="32"/>
          <w:szCs w:val="32"/>
        </w:rPr>
        <w:t>我</w:t>
      </w:r>
      <w:r w:rsidR="006518C2" w:rsidRPr="006518C2">
        <w:rPr>
          <w:sz w:val="32"/>
          <w:szCs w:val="32"/>
        </w:rPr>
        <w:t>盯</w:t>
      </w:r>
      <w:proofErr w:type="gramStart"/>
      <w:r w:rsidR="006518C2" w:rsidRPr="006518C2">
        <w:rPr>
          <w:sz w:val="32"/>
          <w:szCs w:val="32"/>
        </w:rPr>
        <w:t>着手里烂掉</w:t>
      </w:r>
      <w:proofErr w:type="gramEnd"/>
      <w:r w:rsidR="006518C2" w:rsidRPr="006518C2">
        <w:rPr>
          <w:sz w:val="32"/>
          <w:szCs w:val="32"/>
        </w:rPr>
        <w:t>的纸片，</w:t>
      </w:r>
      <w:r w:rsidR="006518C2">
        <w:rPr>
          <w:rFonts w:hint="eastAsia"/>
          <w:sz w:val="32"/>
          <w:szCs w:val="32"/>
        </w:rPr>
        <w:t>一声不吭</w:t>
      </w:r>
      <w:r w:rsidR="006518C2" w:rsidRPr="006518C2">
        <w:rPr>
          <w:sz w:val="32"/>
          <w:szCs w:val="32"/>
        </w:rPr>
        <w:t>，狠狠</w:t>
      </w:r>
      <w:r w:rsidR="006518C2">
        <w:rPr>
          <w:rFonts w:hint="eastAsia"/>
          <w:sz w:val="32"/>
          <w:szCs w:val="32"/>
        </w:rPr>
        <w:t>地将纸</w:t>
      </w:r>
      <w:r w:rsidR="006518C2" w:rsidRPr="006518C2">
        <w:rPr>
          <w:sz w:val="32"/>
          <w:szCs w:val="32"/>
        </w:rPr>
        <w:t>揉成一团，</w:t>
      </w:r>
      <w:r w:rsidR="00403FA4">
        <w:rPr>
          <w:rFonts w:hint="eastAsia"/>
          <w:sz w:val="32"/>
          <w:szCs w:val="32"/>
        </w:rPr>
        <w:t>一把</w:t>
      </w:r>
      <w:r w:rsidR="006518C2" w:rsidRPr="006518C2">
        <w:rPr>
          <w:sz w:val="32"/>
          <w:szCs w:val="32"/>
        </w:rPr>
        <w:t>甩进了垃圾桶。</w:t>
      </w:r>
    </w:p>
    <w:p w14:paraId="0931D163" w14:textId="2BD339F5" w:rsidR="009B6C70" w:rsidRDefault="001E4036" w:rsidP="00A5395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这时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爷爷走了进来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望见垃圾桶中一片片的纸屑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又看了看</w:t>
      </w:r>
      <w:r w:rsidR="00666B15">
        <w:rPr>
          <w:rFonts w:hint="eastAsia"/>
          <w:sz w:val="32"/>
          <w:szCs w:val="32"/>
        </w:rPr>
        <w:t>桌上的剪刀</w:t>
      </w:r>
      <w:r w:rsidR="00883EE1">
        <w:rPr>
          <w:rFonts w:hint="eastAsia"/>
          <w:sz w:val="32"/>
          <w:szCs w:val="32"/>
        </w:rPr>
        <w:t>。</w:t>
      </w:r>
      <w:r w:rsidR="00666B15" w:rsidRPr="00666B15">
        <w:rPr>
          <w:sz w:val="32"/>
          <w:szCs w:val="32"/>
        </w:rPr>
        <w:t>"瞧你，剪两下就摔剪刀。"爷爷笑着摇摇头。他慢悠悠展开被</w:t>
      </w:r>
      <w:r w:rsidR="006F69B5">
        <w:rPr>
          <w:rFonts w:hint="eastAsia"/>
          <w:sz w:val="32"/>
          <w:szCs w:val="32"/>
        </w:rPr>
        <w:t>我</w:t>
      </w:r>
      <w:r w:rsidR="00666B15" w:rsidRPr="00666B15">
        <w:rPr>
          <w:sz w:val="32"/>
          <w:szCs w:val="32"/>
        </w:rPr>
        <w:t>揉皱的彩纸，</w:t>
      </w:r>
      <w:r w:rsidR="006F69B5">
        <w:rPr>
          <w:rFonts w:hint="eastAsia"/>
          <w:sz w:val="32"/>
          <w:szCs w:val="32"/>
        </w:rPr>
        <w:t>用</w:t>
      </w:r>
      <w:r w:rsidR="00666B15" w:rsidRPr="00666B15">
        <w:rPr>
          <w:sz w:val="32"/>
          <w:szCs w:val="32"/>
        </w:rPr>
        <w:t>指腹抚平卷边的裂痕</w:t>
      </w:r>
      <w:r w:rsidR="00883EE1">
        <w:rPr>
          <w:rFonts w:hint="eastAsia"/>
          <w:sz w:val="32"/>
          <w:szCs w:val="32"/>
        </w:rPr>
        <w:t>，</w:t>
      </w:r>
      <w:r w:rsidR="009B6C70">
        <w:rPr>
          <w:rFonts w:hint="eastAsia"/>
          <w:sz w:val="32"/>
          <w:szCs w:val="32"/>
        </w:rPr>
        <w:t>爷爷</w:t>
      </w:r>
      <w:r w:rsidR="009B6C70" w:rsidRPr="009B6C70">
        <w:rPr>
          <w:sz w:val="32"/>
          <w:szCs w:val="32"/>
        </w:rPr>
        <w:t>将红纸对折三次</w:t>
      </w:r>
      <w:r w:rsidR="00883EE1">
        <w:rPr>
          <w:rFonts w:hint="eastAsia"/>
          <w:sz w:val="32"/>
          <w:szCs w:val="32"/>
        </w:rPr>
        <w:t>，</w:t>
      </w:r>
      <w:r w:rsidR="009B6C70" w:rsidRPr="009B6C70">
        <w:rPr>
          <w:sz w:val="32"/>
          <w:szCs w:val="32"/>
        </w:rPr>
        <w:t>剪刀尖灵巧地钻入纸缝。</w:t>
      </w:r>
      <w:r w:rsidR="009B6C70">
        <w:rPr>
          <w:rFonts w:hint="eastAsia"/>
          <w:sz w:val="32"/>
          <w:szCs w:val="32"/>
        </w:rPr>
        <w:t>不久</w:t>
      </w:r>
      <w:r w:rsidR="00883EE1">
        <w:rPr>
          <w:rFonts w:hint="eastAsia"/>
          <w:sz w:val="32"/>
          <w:szCs w:val="32"/>
        </w:rPr>
        <w:t>，</w:t>
      </w:r>
      <w:r w:rsidR="009B6C70">
        <w:rPr>
          <w:rFonts w:hint="eastAsia"/>
          <w:sz w:val="32"/>
          <w:szCs w:val="32"/>
        </w:rPr>
        <w:t>一张</w:t>
      </w:r>
      <w:r w:rsidR="00491E98">
        <w:rPr>
          <w:rFonts w:hint="eastAsia"/>
          <w:sz w:val="32"/>
          <w:szCs w:val="32"/>
        </w:rPr>
        <w:t>几乎</w:t>
      </w:r>
      <w:r w:rsidR="009B6C70">
        <w:rPr>
          <w:rFonts w:hint="eastAsia"/>
          <w:sz w:val="32"/>
          <w:szCs w:val="32"/>
        </w:rPr>
        <w:t>完美的剪纸便诞生了</w:t>
      </w:r>
      <w:r w:rsidR="00883EE1">
        <w:rPr>
          <w:rFonts w:hint="eastAsia"/>
          <w:sz w:val="32"/>
          <w:szCs w:val="32"/>
        </w:rPr>
        <w:t>。</w:t>
      </w:r>
    </w:p>
    <w:p w14:paraId="2B3309D1" w14:textId="2D5569CA" w:rsidR="009B6C70" w:rsidRDefault="009B6C70" w:rsidP="009B6C70">
      <w:pPr>
        <w:spacing w:after="0" w:line="240" w:lineRule="auto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随后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他将纸递了过来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说</w:t>
      </w:r>
      <w:r w:rsidR="00491E98">
        <w:rPr>
          <w:rFonts w:hint="eastAsia"/>
          <w:sz w:val="32"/>
          <w:szCs w:val="32"/>
        </w:rPr>
        <w:t>道</w:t>
      </w:r>
      <w:r>
        <w:rPr>
          <w:rFonts w:hint="eastAsia"/>
          <w:sz w:val="32"/>
          <w:szCs w:val="32"/>
        </w:rPr>
        <w:t xml:space="preserve">:  </w:t>
      </w:r>
      <w:r w:rsidRPr="00666B15">
        <w:rPr>
          <w:sz w:val="32"/>
          <w:szCs w:val="32"/>
        </w:rPr>
        <w:t>"</w:t>
      </w:r>
      <w:r>
        <w:rPr>
          <w:rFonts w:hint="eastAsia"/>
          <w:sz w:val="32"/>
          <w:szCs w:val="32"/>
        </w:rPr>
        <w:t>你看</w:t>
      </w:r>
      <w:r w:rsidR="00883EE1">
        <w:rPr>
          <w:rFonts w:hint="eastAsia"/>
          <w:sz w:val="32"/>
          <w:szCs w:val="32"/>
        </w:rPr>
        <w:t>，</w:t>
      </w:r>
      <w:r w:rsidR="00681D20">
        <w:rPr>
          <w:rFonts w:hint="eastAsia"/>
          <w:sz w:val="32"/>
          <w:szCs w:val="32"/>
        </w:rPr>
        <w:t>院里那棵银杏从我二十多就种下了</w:t>
      </w:r>
      <w:r w:rsidR="00883EE1">
        <w:rPr>
          <w:rFonts w:hint="eastAsia"/>
          <w:sz w:val="32"/>
          <w:szCs w:val="32"/>
        </w:rPr>
        <w:t>，</w:t>
      </w:r>
      <w:r w:rsidR="00681D20">
        <w:rPr>
          <w:rFonts w:hint="eastAsia"/>
          <w:sz w:val="32"/>
          <w:szCs w:val="32"/>
        </w:rPr>
        <w:t>到现在才</w:t>
      </w:r>
      <w:r w:rsidR="00B47B30">
        <w:rPr>
          <w:rFonts w:hint="eastAsia"/>
          <w:sz w:val="32"/>
          <w:szCs w:val="32"/>
        </w:rPr>
        <w:t>打门高</w:t>
      </w:r>
      <w:r w:rsidR="00883EE1">
        <w:rPr>
          <w:rFonts w:hint="eastAsia"/>
          <w:sz w:val="32"/>
          <w:szCs w:val="32"/>
        </w:rPr>
        <w:t>，</w:t>
      </w:r>
      <w:r w:rsidR="00B47B30">
        <w:rPr>
          <w:rFonts w:hint="eastAsia"/>
          <w:sz w:val="32"/>
          <w:szCs w:val="32"/>
        </w:rPr>
        <w:t>这么多年了</w:t>
      </w:r>
      <w:r w:rsidR="00883EE1">
        <w:rPr>
          <w:rFonts w:hint="eastAsia"/>
          <w:sz w:val="32"/>
          <w:szCs w:val="32"/>
        </w:rPr>
        <w:t>，</w:t>
      </w:r>
      <w:r w:rsidR="00B47B30">
        <w:rPr>
          <w:rFonts w:hint="eastAsia"/>
          <w:sz w:val="32"/>
          <w:szCs w:val="32"/>
        </w:rPr>
        <w:t>隔壁老胡家那棵枣树去年刮大风</w:t>
      </w:r>
      <w:r w:rsidR="003E3236">
        <w:rPr>
          <w:rFonts w:hint="eastAsia"/>
          <w:sz w:val="32"/>
          <w:szCs w:val="32"/>
        </w:rPr>
        <w:t>直接吹歪了</w:t>
      </w:r>
      <w:r w:rsidR="00883EE1">
        <w:rPr>
          <w:rFonts w:hint="eastAsia"/>
          <w:sz w:val="32"/>
          <w:szCs w:val="32"/>
        </w:rPr>
        <w:t>，</w:t>
      </w:r>
      <w:r w:rsidR="003E3236">
        <w:rPr>
          <w:rFonts w:hint="eastAsia"/>
          <w:sz w:val="32"/>
          <w:szCs w:val="32"/>
        </w:rPr>
        <w:t>咱家这银杏硬是</w:t>
      </w:r>
      <w:r w:rsidR="000218E7">
        <w:rPr>
          <w:rFonts w:hint="eastAsia"/>
          <w:sz w:val="32"/>
          <w:szCs w:val="32"/>
        </w:rPr>
        <w:t>给</w:t>
      </w:r>
      <w:r w:rsidR="003E3236">
        <w:rPr>
          <w:rFonts w:hint="eastAsia"/>
          <w:sz w:val="32"/>
          <w:szCs w:val="32"/>
        </w:rPr>
        <w:t>扛下来了</w:t>
      </w:r>
      <w:r w:rsidR="00883EE1">
        <w:rPr>
          <w:rFonts w:hint="eastAsia"/>
          <w:sz w:val="32"/>
          <w:szCs w:val="32"/>
        </w:rPr>
        <w:t>，</w:t>
      </w:r>
      <w:r w:rsidR="003E3236">
        <w:rPr>
          <w:rFonts w:hint="eastAsia"/>
          <w:sz w:val="32"/>
          <w:szCs w:val="32"/>
        </w:rPr>
        <w:t>正是因为根扎得够深</w:t>
      </w:r>
      <w:r w:rsidR="00883EE1">
        <w:rPr>
          <w:rFonts w:hint="eastAsia"/>
          <w:sz w:val="32"/>
          <w:szCs w:val="32"/>
        </w:rPr>
        <w:t>。</w:t>
      </w:r>
      <w:r w:rsidR="003E3236">
        <w:rPr>
          <w:rFonts w:hint="eastAsia"/>
          <w:sz w:val="32"/>
          <w:szCs w:val="32"/>
        </w:rPr>
        <w:t xml:space="preserve"> </w:t>
      </w:r>
      <w:r w:rsidR="003E3236" w:rsidRPr="00666B15">
        <w:rPr>
          <w:sz w:val="32"/>
          <w:szCs w:val="32"/>
        </w:rPr>
        <w:t>"</w:t>
      </w:r>
      <w:r w:rsidR="003E3236">
        <w:rPr>
          <w:rFonts w:hint="eastAsia"/>
          <w:sz w:val="32"/>
          <w:szCs w:val="32"/>
        </w:rPr>
        <w:t>随后</w:t>
      </w:r>
      <w:r w:rsidR="00883EE1">
        <w:rPr>
          <w:rFonts w:hint="eastAsia"/>
          <w:sz w:val="32"/>
          <w:szCs w:val="32"/>
        </w:rPr>
        <w:t>，</w:t>
      </w:r>
      <w:r w:rsidR="003E3236">
        <w:rPr>
          <w:rFonts w:hint="eastAsia"/>
          <w:sz w:val="32"/>
          <w:szCs w:val="32"/>
        </w:rPr>
        <w:t>爷爷便让我耐心地再试一次</w:t>
      </w:r>
      <w:r w:rsidR="00883EE1">
        <w:rPr>
          <w:rFonts w:hint="eastAsia"/>
          <w:sz w:val="32"/>
          <w:szCs w:val="32"/>
        </w:rPr>
        <w:t>。</w:t>
      </w:r>
    </w:p>
    <w:p w14:paraId="08A6CF24" w14:textId="40F5AC19" w:rsidR="002946E7" w:rsidRDefault="003E3236" w:rsidP="008B113E">
      <w:pPr>
        <w:spacing w:after="0" w:line="240" w:lineRule="auto"/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银杏依旧矗立在寒风中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</w:t>
      </w:r>
      <w:r w:rsidRPr="003E3236">
        <w:rPr>
          <w:sz w:val="32"/>
          <w:szCs w:val="32"/>
        </w:rPr>
        <w:t>深吸一口气，将红纸对折，边缘对齐，指甲沿着折痕压出一</w:t>
      </w:r>
      <w:r w:rsidRPr="003E3236">
        <w:rPr>
          <w:sz w:val="32"/>
          <w:szCs w:val="32"/>
        </w:rPr>
        <w:lastRenderedPageBreak/>
        <w:t>道清晰的线。剪刀的刃口缓缓张开，像谨慎试探的</w:t>
      </w:r>
      <w:r w:rsidR="002946E7">
        <w:rPr>
          <w:rFonts w:hint="eastAsia"/>
          <w:sz w:val="32"/>
          <w:szCs w:val="32"/>
        </w:rPr>
        <w:t>线头</w:t>
      </w:r>
      <w:r w:rsidRPr="003E3236">
        <w:rPr>
          <w:sz w:val="32"/>
          <w:szCs w:val="32"/>
        </w:rPr>
        <w:t>，轻轻</w:t>
      </w:r>
      <w:r w:rsidR="002946E7">
        <w:rPr>
          <w:rFonts w:hint="eastAsia"/>
          <w:sz w:val="32"/>
          <w:szCs w:val="32"/>
        </w:rPr>
        <w:t>穿过针上细小的孔洞</w:t>
      </w:r>
      <w:r w:rsidRPr="003E3236">
        <w:rPr>
          <w:sz w:val="32"/>
          <w:szCs w:val="32"/>
        </w:rPr>
        <w:t>。手腕带动着刀尖，沿着画好的花纹游走，每一刀都极慢，</w:t>
      </w:r>
      <w:r w:rsidR="002946E7">
        <w:rPr>
          <w:rFonts w:hint="eastAsia"/>
          <w:sz w:val="32"/>
          <w:szCs w:val="32"/>
        </w:rPr>
        <w:t>生怕产生一点点错误</w:t>
      </w:r>
      <w:r w:rsidRPr="003E3236">
        <w:rPr>
          <w:sz w:val="32"/>
          <w:szCs w:val="32"/>
        </w:rPr>
        <w:t>。</w:t>
      </w:r>
      <w:r w:rsidR="002946E7" w:rsidRPr="002946E7">
        <w:rPr>
          <w:sz w:val="32"/>
          <w:szCs w:val="32"/>
        </w:rPr>
        <w:t>完成最后一剪时，我</w:t>
      </w:r>
      <w:r w:rsidR="00DA6CF6">
        <w:rPr>
          <w:rFonts w:hint="eastAsia"/>
          <w:sz w:val="32"/>
          <w:szCs w:val="32"/>
        </w:rPr>
        <w:t>小心翼翼</w:t>
      </w:r>
      <w:r w:rsidR="002946E7" w:rsidRPr="002946E7">
        <w:rPr>
          <w:sz w:val="32"/>
          <w:szCs w:val="32"/>
        </w:rPr>
        <w:t>地展开作品</w:t>
      </w:r>
      <w:r w:rsidR="00883EE1">
        <w:rPr>
          <w:rFonts w:hint="eastAsia"/>
          <w:sz w:val="32"/>
          <w:szCs w:val="32"/>
        </w:rPr>
        <w:t>，</w:t>
      </w:r>
      <w:r w:rsidR="002946E7" w:rsidRPr="002946E7">
        <w:rPr>
          <w:sz w:val="32"/>
          <w:szCs w:val="32"/>
        </w:rPr>
        <w:t>纸张发出细微的脆响，一朵对称的木芙蓉在掌心绽放，每一片花瓣的锯齿都清晰可见。我吹去残留的纸屑，看着它在</w:t>
      </w:r>
      <w:r w:rsidR="002946E7">
        <w:rPr>
          <w:rFonts w:hint="eastAsia"/>
          <w:sz w:val="32"/>
          <w:szCs w:val="32"/>
        </w:rPr>
        <w:t>灯下</w:t>
      </w:r>
      <w:r w:rsidR="002946E7" w:rsidRPr="002946E7">
        <w:rPr>
          <w:sz w:val="32"/>
          <w:szCs w:val="32"/>
        </w:rPr>
        <w:t>投</w:t>
      </w:r>
      <w:r w:rsidR="002946E7">
        <w:rPr>
          <w:rFonts w:hint="eastAsia"/>
          <w:sz w:val="32"/>
          <w:szCs w:val="32"/>
        </w:rPr>
        <w:t>出</w:t>
      </w:r>
      <w:r w:rsidR="002946E7" w:rsidRPr="002946E7">
        <w:rPr>
          <w:sz w:val="32"/>
          <w:szCs w:val="32"/>
        </w:rPr>
        <w:t>细密的花影，忍不住用指尖轻轻描摹那些精致的镂空。</w:t>
      </w:r>
      <w:r w:rsidR="008B113E">
        <w:rPr>
          <w:rFonts w:hint="eastAsia"/>
          <w:sz w:val="32"/>
          <w:szCs w:val="32"/>
        </w:rPr>
        <w:t>我望向窗外</w:t>
      </w:r>
      <w:r w:rsidR="00C54E79">
        <w:rPr>
          <w:rFonts w:hint="eastAsia"/>
          <w:sz w:val="32"/>
          <w:szCs w:val="32"/>
        </w:rPr>
        <w:t>在寒冬中的银杏</w:t>
      </w:r>
      <w:r w:rsidR="00883EE1">
        <w:rPr>
          <w:rFonts w:hint="eastAsia"/>
          <w:sz w:val="32"/>
          <w:szCs w:val="32"/>
        </w:rPr>
        <w:t>，</w:t>
      </w:r>
      <w:r w:rsidR="00C54E79">
        <w:rPr>
          <w:rFonts w:hint="eastAsia"/>
          <w:sz w:val="32"/>
          <w:szCs w:val="32"/>
        </w:rPr>
        <w:t>仿佛明白它多年来依旧挺立的原因</w:t>
      </w:r>
      <w:r w:rsidR="00883EE1">
        <w:rPr>
          <w:rFonts w:hint="eastAsia"/>
          <w:sz w:val="32"/>
          <w:szCs w:val="32"/>
        </w:rPr>
        <w:t>。</w:t>
      </w:r>
    </w:p>
    <w:p w14:paraId="509FDF1E" w14:textId="52E64FD5" w:rsidR="00D73720" w:rsidRPr="005C3733" w:rsidRDefault="00D73720" w:rsidP="009B6C70">
      <w:pPr>
        <w:spacing w:after="0" w:line="240" w:lineRule="auto"/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每至金秋十月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我望向路边满地黄灿灿的叶子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总能想起老家的那棵银杏</w:t>
      </w:r>
      <w:r w:rsidR="00883EE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正是因为它</w:t>
      </w:r>
      <w:r w:rsidR="008B113E">
        <w:rPr>
          <w:rFonts w:hint="eastAsia"/>
          <w:sz w:val="32"/>
          <w:szCs w:val="32"/>
        </w:rPr>
        <w:t>以它那深扎地底的根基</w:t>
      </w:r>
      <w:r w:rsidR="00883EE1">
        <w:rPr>
          <w:rFonts w:hint="eastAsia"/>
          <w:sz w:val="32"/>
          <w:szCs w:val="32"/>
        </w:rPr>
        <w:t>，</w:t>
      </w:r>
      <w:r w:rsidR="008B113E">
        <w:rPr>
          <w:rFonts w:hint="eastAsia"/>
          <w:sz w:val="32"/>
          <w:szCs w:val="32"/>
        </w:rPr>
        <w:t>厚积薄发、不急不躁</w:t>
      </w:r>
      <w:r w:rsidR="00883EE1">
        <w:rPr>
          <w:rFonts w:hint="eastAsia"/>
          <w:sz w:val="32"/>
          <w:szCs w:val="32"/>
        </w:rPr>
        <w:t>，</w:t>
      </w:r>
      <w:r w:rsidR="008B113E">
        <w:rPr>
          <w:rFonts w:hint="eastAsia"/>
          <w:sz w:val="32"/>
          <w:szCs w:val="32"/>
        </w:rPr>
        <w:t>才能经受住多年的风雨</w:t>
      </w:r>
      <w:r w:rsidR="00883EE1">
        <w:rPr>
          <w:rFonts w:hint="eastAsia"/>
          <w:sz w:val="32"/>
          <w:szCs w:val="32"/>
        </w:rPr>
        <w:t>。</w:t>
      </w:r>
    </w:p>
    <w:sectPr w:rsidR="00D73720" w:rsidRPr="005C3733" w:rsidSect="00A53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snapToChars" w:linePitch="606" w:charSpace="400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D5317" w14:textId="77777777" w:rsidR="00CD45C9" w:rsidRDefault="00CD45C9" w:rsidP="005C3733">
      <w:pPr>
        <w:rPr>
          <w:rFonts w:hint="eastAsia"/>
        </w:rPr>
      </w:pPr>
      <w:r>
        <w:separator/>
      </w:r>
    </w:p>
  </w:endnote>
  <w:endnote w:type="continuationSeparator" w:id="0">
    <w:p w14:paraId="0D04AB04" w14:textId="77777777" w:rsidR="00CD45C9" w:rsidRDefault="00CD45C9" w:rsidP="005C37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FF7BB" w14:textId="77777777" w:rsidR="00A53955" w:rsidRDefault="00A53955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8AEE3" w14:textId="77777777" w:rsidR="00A53955" w:rsidRDefault="00A53955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BC5A3" w14:textId="77777777" w:rsidR="00A53955" w:rsidRDefault="00A53955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82B3D" w14:textId="77777777" w:rsidR="00CD45C9" w:rsidRDefault="00CD45C9" w:rsidP="005C3733">
      <w:pPr>
        <w:rPr>
          <w:rFonts w:hint="eastAsia"/>
        </w:rPr>
      </w:pPr>
      <w:r>
        <w:separator/>
      </w:r>
    </w:p>
  </w:footnote>
  <w:footnote w:type="continuationSeparator" w:id="0">
    <w:p w14:paraId="4F82D688" w14:textId="77777777" w:rsidR="00CD45C9" w:rsidRDefault="00CD45C9" w:rsidP="005C373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8D71E" w14:textId="77777777" w:rsidR="00A53955" w:rsidRDefault="00A53955" w:rsidP="00A53626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9F3" w14:textId="77777777" w:rsidR="00A53955" w:rsidRDefault="00A53955" w:rsidP="00A53626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34C4" w14:textId="77777777" w:rsidR="00A53955" w:rsidRDefault="00A53955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proofState w:spelling="clean" w:grammar="clean"/>
  <w:attachedTemplate r:id="rId1"/>
  <w:defaultTabStop w:val="420"/>
  <w:drawingGridHorizontalSpacing w:val="208"/>
  <w:drawingGridVerticalSpacing w:val="30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82"/>
    <w:rsid w:val="FF5D3300"/>
    <w:rsid w:val="000218E7"/>
    <w:rsid w:val="00022C51"/>
    <w:rsid w:val="000322BD"/>
    <w:rsid w:val="000612F6"/>
    <w:rsid w:val="00062AC6"/>
    <w:rsid w:val="00104344"/>
    <w:rsid w:val="00142CFD"/>
    <w:rsid w:val="00164ED0"/>
    <w:rsid w:val="00172F69"/>
    <w:rsid w:val="001D2906"/>
    <w:rsid w:val="001E4036"/>
    <w:rsid w:val="00211C9A"/>
    <w:rsid w:val="00264F0F"/>
    <w:rsid w:val="002946E7"/>
    <w:rsid w:val="002A2E2A"/>
    <w:rsid w:val="003362AB"/>
    <w:rsid w:val="003524F9"/>
    <w:rsid w:val="00370270"/>
    <w:rsid w:val="0038200B"/>
    <w:rsid w:val="003B4883"/>
    <w:rsid w:val="003E3236"/>
    <w:rsid w:val="003F0B9F"/>
    <w:rsid w:val="00403FA4"/>
    <w:rsid w:val="00491E98"/>
    <w:rsid w:val="00495491"/>
    <w:rsid w:val="004C0E47"/>
    <w:rsid w:val="004D757F"/>
    <w:rsid w:val="004F3EAE"/>
    <w:rsid w:val="00536B54"/>
    <w:rsid w:val="00547C09"/>
    <w:rsid w:val="00581182"/>
    <w:rsid w:val="005900A9"/>
    <w:rsid w:val="00595881"/>
    <w:rsid w:val="005A439E"/>
    <w:rsid w:val="005C3733"/>
    <w:rsid w:val="005E470D"/>
    <w:rsid w:val="006518C2"/>
    <w:rsid w:val="00666B15"/>
    <w:rsid w:val="00681D20"/>
    <w:rsid w:val="006D4760"/>
    <w:rsid w:val="006F3DF1"/>
    <w:rsid w:val="006F69B5"/>
    <w:rsid w:val="0071242D"/>
    <w:rsid w:val="00720834"/>
    <w:rsid w:val="00775625"/>
    <w:rsid w:val="007B3993"/>
    <w:rsid w:val="00813ADE"/>
    <w:rsid w:val="0081427F"/>
    <w:rsid w:val="00815C85"/>
    <w:rsid w:val="00883EE1"/>
    <w:rsid w:val="008B0296"/>
    <w:rsid w:val="008B113E"/>
    <w:rsid w:val="00901474"/>
    <w:rsid w:val="00911577"/>
    <w:rsid w:val="00914CFC"/>
    <w:rsid w:val="00936C17"/>
    <w:rsid w:val="00957CC0"/>
    <w:rsid w:val="00991831"/>
    <w:rsid w:val="009B261A"/>
    <w:rsid w:val="009B6C70"/>
    <w:rsid w:val="00A04071"/>
    <w:rsid w:val="00A06993"/>
    <w:rsid w:val="00A53626"/>
    <w:rsid w:val="00A53955"/>
    <w:rsid w:val="00AD3206"/>
    <w:rsid w:val="00B40C88"/>
    <w:rsid w:val="00B47B30"/>
    <w:rsid w:val="00BA4E89"/>
    <w:rsid w:val="00C00412"/>
    <w:rsid w:val="00C03801"/>
    <w:rsid w:val="00C3097F"/>
    <w:rsid w:val="00C54E79"/>
    <w:rsid w:val="00C675E9"/>
    <w:rsid w:val="00CB068D"/>
    <w:rsid w:val="00CB0727"/>
    <w:rsid w:val="00CD45C9"/>
    <w:rsid w:val="00CF0A21"/>
    <w:rsid w:val="00D15716"/>
    <w:rsid w:val="00D24424"/>
    <w:rsid w:val="00D46681"/>
    <w:rsid w:val="00D57FEA"/>
    <w:rsid w:val="00D73720"/>
    <w:rsid w:val="00DA6CF6"/>
    <w:rsid w:val="00E049B4"/>
    <w:rsid w:val="00E11D08"/>
    <w:rsid w:val="00E16DE6"/>
    <w:rsid w:val="00E63BF7"/>
    <w:rsid w:val="00E802AE"/>
    <w:rsid w:val="00EA69DA"/>
    <w:rsid w:val="00EF0896"/>
    <w:rsid w:val="00EF3EED"/>
    <w:rsid w:val="00F06494"/>
    <w:rsid w:val="00F252D5"/>
    <w:rsid w:val="00F2622B"/>
    <w:rsid w:val="00F571B8"/>
    <w:rsid w:val="00F8018A"/>
    <w:rsid w:val="00F944BF"/>
    <w:rsid w:val="00FC6D21"/>
    <w:rsid w:val="00FE163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D8BA2"/>
  <w15:docId w15:val="{848D85B0-E18E-4E30-BCC8-28FABDE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95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修订1"/>
    <w:hidden/>
    <w:uiPriority w:val="99"/>
    <w:semiHidden/>
    <w:rPr>
      <w:kern w:val="2"/>
      <w:sz w:val="21"/>
      <w:szCs w:val="22"/>
      <w14:ligatures w14:val="standardContextual"/>
    </w:rPr>
  </w:style>
  <w:style w:type="paragraph" w:styleId="a3">
    <w:name w:val="Revision"/>
    <w:hidden/>
    <w:uiPriority w:val="99"/>
    <w:unhideWhenUsed/>
    <w:rsid w:val="00F252D5"/>
    <w:rPr>
      <w:kern w:val="2"/>
      <w:sz w:val="21"/>
      <w:szCs w:val="22"/>
      <w14:ligatures w14:val="standardContextual"/>
    </w:rPr>
  </w:style>
  <w:style w:type="paragraph" w:styleId="a4">
    <w:name w:val="header"/>
    <w:basedOn w:val="a"/>
    <w:link w:val="a5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733"/>
    <w:rPr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C3733"/>
    <w:pPr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73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412;&#25991;&#26723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125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Zwy</dc:creator>
  <cp:lastModifiedBy>Zwy</cp:lastModifiedBy>
  <cp:revision>5</cp:revision>
  <dcterms:created xsi:type="dcterms:W3CDTF">2025-05-11T08:56:00Z</dcterms:created>
  <dcterms:modified xsi:type="dcterms:W3CDTF">2025-05-11T11:01:00Z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141AED6867AED3200E4EF6676748A93B_42</vt:lpwstr>
  </property>
</Properties>
</file>